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del w:id="1" w:author="">
        <w:r>
          <w:rPr>
            <w:rFonts w:ascii="Helvetica" w:cs="Helvetica" w:eastAsia="Helvetica" w:hAnsi="Helvetica"/>
            <w:sz w:val="24"/>
            <w:szCs w:val="24"/>
          </w:rPr>
          <w:delText xml:space="preserve">This text should be marked as deleted.</w:delText>
        </w:r>
      </w:del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