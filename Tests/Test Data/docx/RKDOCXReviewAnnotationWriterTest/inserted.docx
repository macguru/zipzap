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ins w:id="1" w:author="">
        <w:r>
          <w:rPr>
            <w:rFonts w:ascii="Helvetica" w:cs="Helvetica" w:eastAsia="Helvetica" w:hAnsi="Helvetica"/>
            <w:sz w:val="24"/>
            <w:szCs w:val="24"/>
          </w:rPr>
          <w:t xml:space="preserve">This text should be marked as inserted.</w:t>
        </w:r>
      </w:ins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