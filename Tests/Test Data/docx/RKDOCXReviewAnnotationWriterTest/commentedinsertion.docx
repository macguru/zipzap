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commentRangeStart w:id="0"/>
      <w:ins w:id="1" w:author="">
        <w:r>
          <w:rPr>
            <w:rFonts w:ascii="Helvetica" w:cs="Helvetica" w:eastAsia="Helvetica" w:hAnsi="Helvetica"/>
            <w:sz w:val="24"/>
            <w:szCs w:val="24"/>
          </w:rPr>
          <w:t xml:space="preserve">This text has been inserted and commented on.</w:t>
        </w:r>
      </w:ins>
      <w:commentRangeEnd w:id="0"/>
      <w:r>
        <w:commentReference w:id="0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comments.xml><?xml version="1.0" encoding="utf-8"?>
<w:comment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comment w:id="0">
    <w:p>
      <w:r>
        <w:rPr>
          <w:rFonts w:ascii="Helvetica" w:cs="Helvetica" w:eastAsia="Helvetica" w:hAnsi="Helvetica"/>
          <w:sz w:val="24"/>
          <w:szCs w:val="24"/>
        </w:rPr>
        <w:annotationRef/>
      </w:r>
      <w:r>
        <w:rPr>
          <w:rFonts w:ascii="Helvetica" w:cs="Helvetica" w:eastAsia="Helvetica" w:hAnsi="Helvetica"/>
          <w:sz w:val="24"/>
          <w:szCs w:val="24"/>
        </w:rPr>
        <w:t xml:space="preserve">This is the comment.</w:t>
      </w:r>
    </w:p>
  </w:comment>
</w:comment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comments" Target="comment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