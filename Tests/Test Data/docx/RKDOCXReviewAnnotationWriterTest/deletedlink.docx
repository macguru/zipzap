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del w:id="1" w:author="">
        <w:r>
          <w:rPr>
            <w:rFonts w:ascii="Helvetica" w:cs="Helvetica" w:eastAsia="Helvetica" w:hAnsi="Helvetica"/>
            <w:sz w:val="24"/>
            <w:szCs w:val="24"/>
          </w:rPr>
          <w:delText xml:space="preserve">This is a deleted </w:delText>
        </w:r>
      </w:del>
      <w:del w:id="2" w:author="">
        <w:r>
          <w:fldChar w:fldCharType="begin"/>
        </w:r>
        <w:r>
          <w:delInstrText>HYPERLINK "http://example.org/"</w:delInstrText>
        </w:r>
        <w:r>
          <w:fldChar w:fldCharType="separate"/>
        </w:r>
        <w:r>
          <w:rPr>
            <w:rFonts w:ascii="Helvetica" w:cs="Helvetica" w:eastAsia="Helvetica" w:hAnsi="Helvetica"/>
            <w:sz w:val="24"/>
            <w:szCs w:val="24"/>
          </w:rPr>
          <w:delText xml:space="preserve">link</w:delText>
        </w:r>
        <w:r>
          <w:fldChar w:fldCharType="end"/>
        </w:r>
      </w:del>
      <w:del w:id="3" w:author="">
        <w:r>
          <w:rPr>
            <w:rFonts w:ascii="Helvetica" w:cs="Helvetica" w:eastAsia="Helvetica" w:hAnsi="Helvetica"/>
            <w:sz w:val="24"/>
            <w:szCs w:val="24"/>
          </w:rPr>
          <w:delText xml:space="preserve">.</w:delText>
        </w:r>
      </w:del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