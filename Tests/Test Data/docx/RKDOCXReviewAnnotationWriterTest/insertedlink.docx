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ins w:id="1" w:author="">
        <w:r>
          <w:rPr>
            <w:rFonts w:ascii="Helvetica" w:cs="Helvetica" w:eastAsia="Helvetica" w:hAnsi="Helvetica"/>
            <w:sz w:val="24"/>
            <w:szCs w:val="24"/>
          </w:rPr>
          <w:t xml:space="preserve">This is an inserted </w:t>
        </w:r>
      </w:ins>
      <w:ins w:id="2" w:author="">
        <w:r>
          <w:fldChar w:fldCharType="begin"/>
        </w:r>
        <w:r>
          <w:instrText>HYPERLINK "http://example.org/"</w:instrText>
        </w:r>
        <w:r>
          <w:fldChar w:fldCharType="separate"/>
        </w:r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  <w:r>
          <w:fldChar w:fldCharType="end"/>
        </w:r>
      </w:ins>
      <w:ins w:id="3" w:author="">
        <w:r>
          <w:rPr>
            <w:rFonts w:ascii="Helvetica" w:cs="Helvetica" w:eastAsia="Helvetica" w:hAnsi="Helvetica"/>
            <w:sz w:val="24"/>
            <w:szCs w:val="24"/>
          </w:rPr>
          <w:t xml:space="preserve">.</w:t>
        </w:r>
      </w:ins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